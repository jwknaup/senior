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866A8" w14:textId="77777777" w:rsidR="00282ABE" w:rsidRDefault="00801906">
      <w:pPr>
        <w:spacing w:line="480" w:lineRule="auto"/>
        <w:contextualSpacing w:val="0"/>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Mia Ennis</w:t>
      </w:r>
    </w:p>
    <w:p w14:paraId="3956E78A" w14:textId="77777777" w:rsidR="00282ABE" w:rsidRDefault="00801906">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Meloy </w:t>
      </w:r>
    </w:p>
    <w:p w14:paraId="55FD6EED" w14:textId="77777777" w:rsidR="00282ABE" w:rsidRDefault="00801906">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Human Event </w:t>
      </w:r>
    </w:p>
    <w:p w14:paraId="7695531C" w14:textId="77777777" w:rsidR="00282ABE" w:rsidRDefault="00801906">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September 2018 </w:t>
      </w:r>
    </w:p>
    <w:p w14:paraId="59A25148" w14:textId="77777777" w:rsidR="00282ABE" w:rsidRDefault="00801906">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Gilgamesh and Genesis Short Writing </w:t>
      </w:r>
    </w:p>
    <w:p w14:paraId="43151797" w14:textId="506487D8" w:rsidR="00282ABE" w:rsidRDefault="00801906">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both </w:t>
      </w:r>
      <w:r>
        <w:rPr>
          <w:rFonts w:ascii="Times New Roman" w:eastAsia="Times New Roman" w:hAnsi="Times New Roman" w:cs="Times New Roman"/>
          <w:i/>
          <w:sz w:val="24"/>
          <w:szCs w:val="24"/>
        </w:rPr>
        <w:t>Gilgamesh</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Genesis,</w:t>
      </w:r>
      <w:r>
        <w:rPr>
          <w:rFonts w:ascii="Times New Roman" w:eastAsia="Times New Roman" w:hAnsi="Times New Roman" w:cs="Times New Roman"/>
          <w:sz w:val="24"/>
          <w:szCs w:val="24"/>
        </w:rPr>
        <w:t xml:space="preserve"> the divine is portrayed as the all-powerful, where for humans, the strive for power is constant, and the want for immortality is desperate. Each story shows that with power comes restlessness and knowledge brings oppression, but that doesn’t stop people. Both include humans who even the most powerful of them all like Gilgamesh, when showcased an opportunity to become like the Gods, will do whatever it takes to be granted that amount of power. </w:t>
      </w:r>
    </w:p>
    <w:p w14:paraId="1B36CCEE" w14:textId="0EFD5B61" w:rsidR="00282ABE" w:rsidRDefault="00801906">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In </w:t>
      </w:r>
      <w:r>
        <w:rPr>
          <w:rFonts w:ascii="Times New Roman" w:eastAsia="Times New Roman" w:hAnsi="Times New Roman" w:cs="Times New Roman"/>
          <w:i/>
          <w:sz w:val="24"/>
          <w:szCs w:val="24"/>
        </w:rPr>
        <w:t>Gilgamesh</w:t>
      </w:r>
      <w:r>
        <w:rPr>
          <w:rFonts w:ascii="Times New Roman" w:eastAsia="Times New Roman" w:hAnsi="Times New Roman" w:cs="Times New Roman"/>
          <w:sz w:val="24"/>
          <w:szCs w:val="24"/>
        </w:rPr>
        <w:t xml:space="preserve"> the Gods rule over humans like soldiers in an army, but humans </w:t>
      </w:r>
      <w:proofErr w:type="gramStart"/>
      <w:r>
        <w:rPr>
          <w:rFonts w:ascii="Times New Roman" w:eastAsia="Times New Roman" w:hAnsi="Times New Roman" w:cs="Times New Roman"/>
          <w:sz w:val="24"/>
          <w:szCs w:val="24"/>
        </w:rPr>
        <w:t>are capable of making</w:t>
      </w:r>
      <w:proofErr w:type="gramEnd"/>
      <w:r>
        <w:rPr>
          <w:rFonts w:ascii="Times New Roman" w:eastAsia="Times New Roman" w:hAnsi="Times New Roman" w:cs="Times New Roman"/>
          <w:sz w:val="24"/>
          <w:szCs w:val="24"/>
        </w:rPr>
        <w:t xml:space="preserve"> their own decisions, and have the option to move up in ranking. Gilgamesh is the most powerful human of all time along with Enkidu who is just as powerful but has more knowledge. Gilgamesh craves power and sets off on the most dangerous journey through the Cedar forest alongside his balancing partner, Enkidu, to defeat Humbaba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prove that he is the most powerful human. Gilgamesh’s mother states, “Lord of heaven, you have granted my son beauty and strength and courage-why have you burdened him with a restless heart?” (99). Gilgamesh thinks that he forever destined to be </w:t>
      </w:r>
      <w:proofErr w:type="gramStart"/>
      <w:r>
        <w:rPr>
          <w:rFonts w:ascii="Times New Roman" w:eastAsia="Times New Roman" w:hAnsi="Times New Roman" w:cs="Times New Roman"/>
          <w:sz w:val="24"/>
          <w:szCs w:val="24"/>
        </w:rPr>
        <w:t>mortal</w:t>
      </w:r>
      <w:proofErr w:type="gramEnd"/>
      <w:r>
        <w:rPr>
          <w:rFonts w:ascii="Times New Roman" w:eastAsia="Times New Roman" w:hAnsi="Times New Roman" w:cs="Times New Roman"/>
          <w:sz w:val="24"/>
          <w:szCs w:val="24"/>
        </w:rPr>
        <w:t xml:space="preserve"> so he is determined to become the strongest and most powerful mortal of all time. The most important thing to him is that he dies a hero's death and his legacy lives on forever. This leads to Gilgamesh taking on challenges that no mortal has ever survived only to conquer them all. Gilgamesh ends up angering the Gods and Enkidu’s life is sacrificed for the battles that Gilgamesh won for power. This puts death into </w:t>
      </w:r>
      <w:r>
        <w:rPr>
          <w:rFonts w:ascii="Times New Roman" w:eastAsia="Times New Roman" w:hAnsi="Times New Roman" w:cs="Times New Roman"/>
          <w:sz w:val="24"/>
          <w:szCs w:val="24"/>
        </w:rPr>
        <w:lastRenderedPageBreak/>
        <w:t xml:space="preserve">perspective and makes Gilgamesh want immortality more than anything. He learns of Utnapishtim’s story of how he was mortal </w:t>
      </w:r>
      <w:del w:id="1" w:author="Jacob Knaup" w:date="2018-09-05T20:49:00Z">
        <w:r w:rsidDel="00AF4594">
          <w:rPr>
            <w:rFonts w:ascii="Times New Roman" w:eastAsia="Times New Roman" w:hAnsi="Times New Roman" w:cs="Times New Roman"/>
            <w:sz w:val="24"/>
            <w:szCs w:val="24"/>
          </w:rPr>
          <w:delText xml:space="preserve">than </w:delText>
        </w:r>
      </w:del>
      <w:ins w:id="2" w:author="Jacob Knaup" w:date="2018-09-05T20:49:00Z">
        <w:r w:rsidR="00AF4594">
          <w:rPr>
            <w:rFonts w:ascii="Times New Roman" w:eastAsia="Times New Roman" w:hAnsi="Times New Roman" w:cs="Times New Roman"/>
            <w:sz w:val="24"/>
            <w:szCs w:val="24"/>
          </w:rPr>
          <w:t xml:space="preserve">then </w:t>
        </w:r>
      </w:ins>
      <w:r>
        <w:rPr>
          <w:rFonts w:ascii="Times New Roman" w:eastAsia="Times New Roman" w:hAnsi="Times New Roman" w:cs="Times New Roman"/>
          <w:sz w:val="24"/>
          <w:szCs w:val="24"/>
        </w:rPr>
        <w:t xml:space="preserve">became a God. Gilgamesh must then stay awake for seven days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become a God, but ultimately fails. His journey for immortality comes to an end</w:t>
      </w:r>
      <w:ins w:id="3" w:author="Jacob Knaup" w:date="2018-09-05T20:49:00Z">
        <w:r w:rsidR="007C7AF3">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w:t>
      </w:r>
      <w:ins w:id="4" w:author="Jacob Knaup" w:date="2018-09-05T20:49:00Z">
        <w:r w:rsidR="007C7AF3">
          <w:rPr>
            <w:rFonts w:ascii="Times New Roman" w:eastAsia="Times New Roman" w:hAnsi="Times New Roman" w:cs="Times New Roman"/>
            <w:sz w:val="24"/>
            <w:szCs w:val="24"/>
          </w:rPr>
          <w:t xml:space="preserve"> he</w:t>
        </w:r>
      </w:ins>
      <w:r>
        <w:rPr>
          <w:rFonts w:ascii="Times New Roman" w:eastAsia="Times New Roman" w:hAnsi="Times New Roman" w:cs="Times New Roman"/>
          <w:sz w:val="24"/>
          <w:szCs w:val="24"/>
        </w:rPr>
        <w:t xml:space="preserve"> learns that becoming a God is more difficult than anything else, so instead he must live his mortal life to the best of his capabilities. </w:t>
      </w:r>
    </w:p>
    <w:p w14:paraId="20608E78" w14:textId="60F062ED" w:rsidR="00282ABE" w:rsidRDefault="00801906">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w:t>
      </w:r>
      <w:r>
        <w:rPr>
          <w:rFonts w:ascii="Times New Roman" w:eastAsia="Times New Roman" w:hAnsi="Times New Roman" w:cs="Times New Roman"/>
          <w:i/>
          <w:sz w:val="24"/>
          <w:szCs w:val="24"/>
        </w:rPr>
        <w:t>Genesis 1-11</w:t>
      </w:r>
      <w:r>
        <w:rPr>
          <w:rFonts w:ascii="Times New Roman" w:eastAsia="Times New Roman" w:hAnsi="Times New Roman" w:cs="Times New Roman"/>
          <w:sz w:val="24"/>
          <w:szCs w:val="24"/>
        </w:rPr>
        <w:t xml:space="preserve"> Eve is tempted by a snake with the idea of knowledge that in the end curses her and Adam in the same way that Enkidu was cursed. Once they ate the fruit that would in turn make them more powerful than God intended, they were banished from the garden of Eden with the power of being a God, “...knowing good and evil…” (155). Adam and Eve had two sons, Cain and Abel, who were to present God with gifts as a sacrifice. When Cain found out that God favored Abel’s flocks more than his crops, he overcome with rage and murdered his own brother. God regretted the creation of these shameful humans who craved power and would do anything to be on </w:t>
      </w:r>
      <w:proofErr w:type="gramStart"/>
      <w:r>
        <w:rPr>
          <w:rFonts w:ascii="Times New Roman" w:eastAsia="Times New Roman" w:hAnsi="Times New Roman" w:cs="Times New Roman"/>
          <w:sz w:val="24"/>
          <w:szCs w:val="24"/>
        </w:rPr>
        <w:t>top</w:t>
      </w:r>
      <w:proofErr w:type="gramEnd"/>
      <w:r>
        <w:rPr>
          <w:rFonts w:ascii="Times New Roman" w:eastAsia="Times New Roman" w:hAnsi="Times New Roman" w:cs="Times New Roman"/>
          <w:sz w:val="24"/>
          <w:szCs w:val="24"/>
        </w:rPr>
        <w:t xml:space="preserve"> so he planned to wipe</w:t>
      </w:r>
      <w:ins w:id="5" w:author="Jacob Knaup" w:date="2018-09-05T20:50:00Z">
        <w:r w:rsidR="0066256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out the human race. God decided to send a flood that would kill everyone </w:t>
      </w:r>
      <w:del w:id="6" w:author="Jacob Knaup" w:date="2018-09-05T20:50:00Z">
        <w:r w:rsidDel="00662562">
          <w:rPr>
            <w:rFonts w:ascii="Times New Roman" w:eastAsia="Times New Roman" w:hAnsi="Times New Roman" w:cs="Times New Roman"/>
            <w:sz w:val="24"/>
            <w:szCs w:val="24"/>
          </w:rPr>
          <w:delText xml:space="preserve">but </w:delText>
        </w:r>
      </w:del>
      <w:ins w:id="7" w:author="Jacob Knaup" w:date="2018-09-05T20:50:00Z">
        <w:r w:rsidR="00662562">
          <w:rPr>
            <w:rFonts w:ascii="Times New Roman" w:eastAsia="Times New Roman" w:hAnsi="Times New Roman" w:cs="Times New Roman"/>
            <w:sz w:val="24"/>
            <w:szCs w:val="24"/>
          </w:rPr>
          <w:t xml:space="preserve">except </w:t>
        </w:r>
      </w:ins>
      <w:proofErr w:type="spellStart"/>
      <w:r>
        <w:rPr>
          <w:rFonts w:ascii="Times New Roman" w:eastAsia="Times New Roman" w:hAnsi="Times New Roman" w:cs="Times New Roman"/>
          <w:sz w:val="24"/>
          <w:szCs w:val="24"/>
        </w:rPr>
        <w:t>Noah</w:t>
      </w:r>
      <w:ins w:id="8" w:author="Jacob Knaup" w:date="2018-09-05T20:51:00Z">
        <w:r w:rsidR="00662562">
          <w:rPr>
            <w:rFonts w:ascii="Times New Roman" w:eastAsia="Times New Roman" w:hAnsi="Times New Roman" w:cs="Times New Roman"/>
            <w:sz w:val="24"/>
            <w:szCs w:val="24"/>
          </w:rPr>
          <w:t>,</w:t>
        </w:r>
      </w:ins>
      <w:del w:id="9" w:author="Jacob Knaup" w:date="2018-09-05T20:51:00Z">
        <w:r w:rsidDel="00662562">
          <w:rPr>
            <w:rFonts w:ascii="Times New Roman" w:eastAsia="Times New Roman" w:hAnsi="Times New Roman" w:cs="Times New Roman"/>
            <w:sz w:val="24"/>
            <w:szCs w:val="24"/>
          </w:rPr>
          <w:delText xml:space="preserve"> and </w:delText>
        </w:r>
      </w:del>
      <w:r>
        <w:rPr>
          <w:rFonts w:ascii="Times New Roman" w:eastAsia="Times New Roman" w:hAnsi="Times New Roman" w:cs="Times New Roman"/>
          <w:sz w:val="24"/>
          <w:szCs w:val="24"/>
        </w:rPr>
        <w:t>his</w:t>
      </w:r>
      <w:proofErr w:type="spellEnd"/>
      <w:r>
        <w:rPr>
          <w:rFonts w:ascii="Times New Roman" w:eastAsia="Times New Roman" w:hAnsi="Times New Roman" w:cs="Times New Roman"/>
          <w:sz w:val="24"/>
          <w:szCs w:val="24"/>
        </w:rPr>
        <w:t xml:space="preserve"> family</w:t>
      </w:r>
      <w:ins w:id="10" w:author="Jacob Knaup" w:date="2018-09-05T20:51:00Z">
        <w:r w:rsidR="0066256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w:t>
      </w:r>
      <w:del w:id="11" w:author="Jacob Knaup" w:date="2018-09-05T20:51:00Z">
        <w:r w:rsidDel="00662562">
          <w:rPr>
            <w:rFonts w:ascii="Times New Roman" w:eastAsia="Times New Roman" w:hAnsi="Times New Roman" w:cs="Times New Roman"/>
            <w:sz w:val="24"/>
            <w:szCs w:val="24"/>
          </w:rPr>
          <w:delText xml:space="preserve">would save </w:delText>
        </w:r>
      </w:del>
      <w:r>
        <w:rPr>
          <w:rFonts w:ascii="Times New Roman" w:eastAsia="Times New Roman" w:hAnsi="Times New Roman" w:cs="Times New Roman"/>
          <w:sz w:val="24"/>
          <w:szCs w:val="24"/>
        </w:rPr>
        <w:t xml:space="preserve">two of each </w:t>
      </w:r>
      <w:proofErr w:type="gramStart"/>
      <w:r>
        <w:rPr>
          <w:rFonts w:ascii="Times New Roman" w:eastAsia="Times New Roman" w:hAnsi="Times New Roman" w:cs="Times New Roman"/>
          <w:sz w:val="24"/>
          <w:szCs w:val="24"/>
        </w:rPr>
        <w:t>animal</w:t>
      </w:r>
      <w:proofErr w:type="gramEnd"/>
      <w:r>
        <w:rPr>
          <w:rFonts w:ascii="Times New Roman" w:eastAsia="Times New Roman" w:hAnsi="Times New Roman" w:cs="Times New Roman"/>
          <w:sz w:val="24"/>
          <w:szCs w:val="24"/>
        </w:rPr>
        <w:t xml:space="preserve">. It was a way to start over from the power greedy humans that </w:t>
      </w:r>
      <w:del w:id="12" w:author="Jacob Knaup" w:date="2018-09-05T20:51:00Z">
        <w:r w:rsidDel="00662562">
          <w:rPr>
            <w:rFonts w:ascii="Times New Roman" w:eastAsia="Times New Roman" w:hAnsi="Times New Roman" w:cs="Times New Roman"/>
            <w:sz w:val="24"/>
            <w:szCs w:val="24"/>
          </w:rPr>
          <w:delText xml:space="preserve">became </w:delText>
        </w:r>
      </w:del>
      <w:proofErr w:type="spellStart"/>
      <w:ins w:id="13" w:author="Jacob Knaup" w:date="2018-09-05T20:51:00Z">
        <w:r w:rsidR="00662562">
          <w:rPr>
            <w:rFonts w:ascii="Times New Roman" w:eastAsia="Times New Roman" w:hAnsi="Times New Roman" w:cs="Times New Roman"/>
            <w:sz w:val="24"/>
            <w:szCs w:val="24"/>
          </w:rPr>
          <w:t>decended</w:t>
        </w:r>
        <w:proofErr w:type="spellEnd"/>
        <w:r w:rsidR="00662562">
          <w:rPr>
            <w:rFonts w:ascii="Times New Roman" w:eastAsia="Times New Roman" w:hAnsi="Times New Roman" w:cs="Times New Roman"/>
            <w:sz w:val="24"/>
            <w:szCs w:val="24"/>
          </w:rPr>
          <w:t xml:space="preserve"> </w:t>
        </w:r>
      </w:ins>
      <w:del w:id="14" w:author="Jacob Knaup" w:date="2018-09-05T20:51:00Z">
        <w:r w:rsidDel="004C5F41">
          <w:rPr>
            <w:rFonts w:ascii="Times New Roman" w:eastAsia="Times New Roman" w:hAnsi="Times New Roman" w:cs="Times New Roman"/>
            <w:sz w:val="24"/>
            <w:szCs w:val="24"/>
          </w:rPr>
          <w:delText xml:space="preserve">of </w:delText>
        </w:r>
      </w:del>
      <w:ins w:id="15" w:author="Jacob Knaup" w:date="2018-09-05T20:51:00Z">
        <w:r w:rsidR="004C5F41">
          <w:rPr>
            <w:rFonts w:ascii="Times New Roman" w:eastAsia="Times New Roman" w:hAnsi="Times New Roman" w:cs="Times New Roman"/>
            <w:sz w:val="24"/>
            <w:szCs w:val="24"/>
          </w:rPr>
          <w:t>fro</w:t>
        </w:r>
        <w:r w:rsidR="008562C5">
          <w:rPr>
            <w:rFonts w:ascii="Times New Roman" w:eastAsia="Times New Roman" w:hAnsi="Times New Roman" w:cs="Times New Roman"/>
            <w:sz w:val="24"/>
            <w:szCs w:val="24"/>
          </w:rPr>
          <w:t>m</w:t>
        </w:r>
        <w:r w:rsidR="004C5F41">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Adam and Eve. </w:t>
      </w:r>
    </w:p>
    <w:p w14:paraId="33465A6D" w14:textId="77777777" w:rsidR="00282ABE" w:rsidRDefault="00801906">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humans in </w:t>
      </w:r>
      <w:r>
        <w:rPr>
          <w:rFonts w:ascii="Times New Roman" w:eastAsia="Times New Roman" w:hAnsi="Times New Roman" w:cs="Times New Roman"/>
          <w:i/>
          <w:sz w:val="24"/>
          <w:szCs w:val="24"/>
        </w:rPr>
        <w:t xml:space="preserve">Gilgamesh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Genesis 1-11 </w:t>
      </w:r>
      <w:r>
        <w:rPr>
          <w:rFonts w:ascii="Times New Roman" w:eastAsia="Times New Roman" w:hAnsi="Times New Roman" w:cs="Times New Roman"/>
          <w:sz w:val="24"/>
          <w:szCs w:val="24"/>
        </w:rPr>
        <w:t xml:space="preserve">prove to be power greedy and will sacrifice whatever it takes to be a God. The Gods are everything a mortal can dream of being, all powerful and immortal. They take long journeys to gain </w:t>
      </w:r>
      <w:proofErr w:type="gramStart"/>
      <w:r>
        <w:rPr>
          <w:rFonts w:ascii="Times New Roman" w:eastAsia="Times New Roman" w:hAnsi="Times New Roman" w:cs="Times New Roman"/>
          <w:sz w:val="24"/>
          <w:szCs w:val="24"/>
        </w:rPr>
        <w:t>power, but</w:t>
      </w:r>
      <w:proofErr w:type="gramEnd"/>
      <w:r>
        <w:rPr>
          <w:rFonts w:ascii="Times New Roman" w:eastAsia="Times New Roman" w:hAnsi="Times New Roman" w:cs="Times New Roman"/>
          <w:sz w:val="24"/>
          <w:szCs w:val="24"/>
        </w:rPr>
        <w:t xml:space="preserve"> are then faced with consequences that teach them to be the best human they can be and God will help them along the way.</w:t>
      </w:r>
    </w:p>
    <w:p w14:paraId="00D1FB85" w14:textId="77777777" w:rsidR="0022511A" w:rsidRDefault="0022511A">
      <w:pPr>
        <w:spacing w:line="480" w:lineRule="auto"/>
        <w:contextualSpacing w:val="0"/>
        <w:rPr>
          <w:rFonts w:ascii="Times New Roman" w:eastAsia="Times New Roman" w:hAnsi="Times New Roman" w:cs="Times New Roman"/>
          <w:color w:val="4F81BD" w:themeColor="accent1"/>
          <w:sz w:val="24"/>
          <w:szCs w:val="24"/>
        </w:rPr>
      </w:pPr>
    </w:p>
    <w:p w14:paraId="2D07D05B" w14:textId="7982DCD3" w:rsidR="00282ABE" w:rsidRDefault="00412170">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Your t</w:t>
      </w:r>
      <w:r w:rsidR="00BF56EC">
        <w:rPr>
          <w:rFonts w:ascii="Times New Roman" w:eastAsia="Times New Roman" w:hAnsi="Times New Roman" w:cs="Times New Roman"/>
          <w:color w:val="4F81BD" w:themeColor="accent1"/>
          <w:sz w:val="24"/>
          <w:szCs w:val="24"/>
        </w:rPr>
        <w:t>hesis</w:t>
      </w:r>
      <w:r>
        <w:rPr>
          <w:rFonts w:ascii="Times New Roman" w:eastAsia="Times New Roman" w:hAnsi="Times New Roman" w:cs="Times New Roman"/>
          <w:color w:val="4F81BD" w:themeColor="accent1"/>
          <w:sz w:val="24"/>
          <w:szCs w:val="24"/>
        </w:rPr>
        <w:t xml:space="preserve"> does a good job of introducing concepts, but it</w:t>
      </w:r>
      <w:r w:rsidR="00BF56EC">
        <w:rPr>
          <w:rFonts w:ascii="Times New Roman" w:eastAsia="Times New Roman" w:hAnsi="Times New Roman" w:cs="Times New Roman"/>
          <w:color w:val="4F81BD" w:themeColor="accent1"/>
          <w:sz w:val="24"/>
          <w:szCs w:val="24"/>
        </w:rPr>
        <w:t xml:space="preserve"> has too many concepts to be developed</w:t>
      </w:r>
      <w:r w:rsidR="003A66F9">
        <w:rPr>
          <w:rFonts w:ascii="Times New Roman" w:eastAsia="Times New Roman" w:hAnsi="Times New Roman" w:cs="Times New Roman"/>
          <w:color w:val="4F81BD" w:themeColor="accent1"/>
          <w:sz w:val="24"/>
          <w:szCs w:val="24"/>
        </w:rPr>
        <w:t xml:space="preserve"> in the space of this paper.</w:t>
      </w:r>
      <w:r w:rsidR="00801906">
        <w:rPr>
          <w:rFonts w:ascii="Times New Roman" w:eastAsia="Times New Roman" w:hAnsi="Times New Roman" w:cs="Times New Roman"/>
          <w:sz w:val="24"/>
          <w:szCs w:val="24"/>
        </w:rPr>
        <w:tab/>
      </w:r>
    </w:p>
    <w:p w14:paraId="0F7C6E06" w14:textId="64EEBDE0" w:rsidR="00B042A9" w:rsidRDefault="00CD11FB">
      <w:pPr>
        <w:spacing w:line="480" w:lineRule="auto"/>
        <w:contextualSpacing w:val="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lastRenderedPageBreak/>
        <w:t xml:space="preserve">The body is mostly summary. You have good evidence, but you need to relate it back to your argument. </w:t>
      </w:r>
    </w:p>
    <w:p w14:paraId="2848D84A" w14:textId="5685A874" w:rsidR="000D6943" w:rsidRDefault="000D6943">
      <w:pPr>
        <w:spacing w:line="480" w:lineRule="auto"/>
        <w:contextualSpacing w:val="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The very ending of your paper, “</w:t>
      </w:r>
      <w:r w:rsidRPr="000D6943">
        <w:rPr>
          <w:rFonts w:ascii="Times New Roman" w:eastAsia="Times New Roman" w:hAnsi="Times New Roman" w:cs="Times New Roman"/>
          <w:color w:val="4F81BD" w:themeColor="accent1"/>
          <w:sz w:val="24"/>
          <w:szCs w:val="24"/>
        </w:rPr>
        <w:t xml:space="preserve">teach them to be the best human they can </w:t>
      </w:r>
      <w:proofErr w:type="gramStart"/>
      <w:r w:rsidRPr="000D6943">
        <w:rPr>
          <w:rFonts w:ascii="Times New Roman" w:eastAsia="Times New Roman" w:hAnsi="Times New Roman" w:cs="Times New Roman"/>
          <w:color w:val="4F81BD" w:themeColor="accent1"/>
          <w:sz w:val="24"/>
          <w:szCs w:val="24"/>
        </w:rPr>
        <w:t>be</w:t>
      </w:r>
      <w:proofErr w:type="gramEnd"/>
      <w:r w:rsidRPr="000D6943">
        <w:rPr>
          <w:rFonts w:ascii="Times New Roman" w:eastAsia="Times New Roman" w:hAnsi="Times New Roman" w:cs="Times New Roman"/>
          <w:color w:val="4F81BD" w:themeColor="accent1"/>
          <w:sz w:val="24"/>
          <w:szCs w:val="24"/>
        </w:rPr>
        <w:t xml:space="preserve"> and God will help them along the way</w:t>
      </w:r>
      <w:r>
        <w:rPr>
          <w:rFonts w:ascii="Times New Roman" w:eastAsia="Times New Roman" w:hAnsi="Times New Roman" w:cs="Times New Roman"/>
          <w:color w:val="4F81BD" w:themeColor="accent1"/>
          <w:sz w:val="24"/>
          <w:szCs w:val="24"/>
        </w:rPr>
        <w:t xml:space="preserve">” is an interesting idea and should be developed more. </w:t>
      </w:r>
    </w:p>
    <w:p w14:paraId="45ABD46B" w14:textId="52AAE782" w:rsidR="000D6943" w:rsidRPr="00B042A9" w:rsidRDefault="00F41F3B">
      <w:pPr>
        <w:spacing w:line="480" w:lineRule="auto"/>
        <w:contextualSpacing w:val="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 xml:space="preserve">You should also add a relevant conceptual difference between the two texts, such as the </w:t>
      </w:r>
      <w:r w:rsidR="00AB28EC">
        <w:rPr>
          <w:rFonts w:ascii="Times New Roman" w:eastAsia="Times New Roman" w:hAnsi="Times New Roman" w:cs="Times New Roman"/>
          <w:color w:val="4F81BD" w:themeColor="accent1"/>
          <w:sz w:val="24"/>
          <w:szCs w:val="24"/>
        </w:rPr>
        <w:t>“</w:t>
      </w:r>
      <w:r>
        <w:rPr>
          <w:rFonts w:ascii="Times New Roman" w:eastAsia="Times New Roman" w:hAnsi="Times New Roman" w:cs="Times New Roman"/>
          <w:color w:val="4F81BD" w:themeColor="accent1"/>
          <w:sz w:val="24"/>
          <w:szCs w:val="24"/>
        </w:rPr>
        <w:t>better selves</w:t>
      </w:r>
      <w:r w:rsidR="00AB28EC">
        <w:rPr>
          <w:rFonts w:ascii="Times New Roman" w:eastAsia="Times New Roman" w:hAnsi="Times New Roman" w:cs="Times New Roman"/>
          <w:color w:val="4F81BD" w:themeColor="accent1"/>
          <w:sz w:val="24"/>
          <w:szCs w:val="24"/>
        </w:rPr>
        <w:t>”</w:t>
      </w:r>
      <w:r>
        <w:rPr>
          <w:rFonts w:ascii="Times New Roman" w:eastAsia="Times New Roman" w:hAnsi="Times New Roman" w:cs="Times New Roman"/>
          <w:color w:val="4F81BD" w:themeColor="accent1"/>
          <w:sz w:val="24"/>
          <w:szCs w:val="24"/>
        </w:rPr>
        <w:t xml:space="preserve"> that the humans in each text become.</w:t>
      </w:r>
    </w:p>
    <w:p w14:paraId="1FD0F4D9" w14:textId="3F384066" w:rsidR="00282ABE" w:rsidRDefault="00282ABE">
      <w:pPr>
        <w:spacing w:line="480" w:lineRule="auto"/>
        <w:contextualSpacing w:val="0"/>
        <w:rPr>
          <w:rFonts w:ascii="Times New Roman" w:eastAsia="Times New Roman" w:hAnsi="Times New Roman" w:cs="Times New Roman"/>
          <w:sz w:val="24"/>
          <w:szCs w:val="24"/>
        </w:rPr>
      </w:pPr>
    </w:p>
    <w:p w14:paraId="2E4DEEBE" w14:textId="77777777" w:rsidR="00282ABE" w:rsidRDefault="00801906">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282A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ob Knaup">
    <w15:presenceInfo w15:providerId="Windows Live" w15:userId="8bbd7a94edfb95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BE"/>
    <w:rsid w:val="000A0A09"/>
    <w:rsid w:val="000D6943"/>
    <w:rsid w:val="0022511A"/>
    <w:rsid w:val="00282ABE"/>
    <w:rsid w:val="003A66F9"/>
    <w:rsid w:val="00412170"/>
    <w:rsid w:val="004C5F41"/>
    <w:rsid w:val="0066075C"/>
    <w:rsid w:val="00662562"/>
    <w:rsid w:val="006C2EBC"/>
    <w:rsid w:val="007C7AF3"/>
    <w:rsid w:val="007D6FCC"/>
    <w:rsid w:val="007E65D9"/>
    <w:rsid w:val="00801906"/>
    <w:rsid w:val="008562C5"/>
    <w:rsid w:val="008A5406"/>
    <w:rsid w:val="00AB28EC"/>
    <w:rsid w:val="00AF4594"/>
    <w:rsid w:val="00B042A9"/>
    <w:rsid w:val="00BA4EB9"/>
    <w:rsid w:val="00BF56EC"/>
    <w:rsid w:val="00CD11FB"/>
    <w:rsid w:val="00E7546A"/>
    <w:rsid w:val="00F4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9B02"/>
  <w15:docId w15:val="{44BA523C-BFB1-4A77-B356-40B7A18A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8A5406"/>
    <w:rPr>
      <w:sz w:val="16"/>
      <w:szCs w:val="16"/>
    </w:rPr>
  </w:style>
  <w:style w:type="paragraph" w:styleId="CommentText">
    <w:name w:val="annotation text"/>
    <w:basedOn w:val="Normal"/>
    <w:link w:val="CommentTextChar"/>
    <w:uiPriority w:val="99"/>
    <w:semiHidden/>
    <w:unhideWhenUsed/>
    <w:rsid w:val="008A5406"/>
    <w:pPr>
      <w:spacing w:line="240" w:lineRule="auto"/>
    </w:pPr>
    <w:rPr>
      <w:sz w:val="20"/>
      <w:szCs w:val="20"/>
    </w:rPr>
  </w:style>
  <w:style w:type="character" w:customStyle="1" w:styleId="CommentTextChar">
    <w:name w:val="Comment Text Char"/>
    <w:basedOn w:val="DefaultParagraphFont"/>
    <w:link w:val="CommentText"/>
    <w:uiPriority w:val="99"/>
    <w:semiHidden/>
    <w:rsid w:val="008A5406"/>
    <w:rPr>
      <w:sz w:val="20"/>
      <w:szCs w:val="20"/>
    </w:rPr>
  </w:style>
  <w:style w:type="paragraph" w:styleId="CommentSubject">
    <w:name w:val="annotation subject"/>
    <w:basedOn w:val="CommentText"/>
    <w:next w:val="CommentText"/>
    <w:link w:val="CommentSubjectChar"/>
    <w:uiPriority w:val="99"/>
    <w:semiHidden/>
    <w:unhideWhenUsed/>
    <w:rsid w:val="008A5406"/>
    <w:rPr>
      <w:b/>
      <w:bCs/>
    </w:rPr>
  </w:style>
  <w:style w:type="character" w:customStyle="1" w:styleId="CommentSubjectChar">
    <w:name w:val="Comment Subject Char"/>
    <w:basedOn w:val="CommentTextChar"/>
    <w:link w:val="CommentSubject"/>
    <w:uiPriority w:val="99"/>
    <w:semiHidden/>
    <w:rsid w:val="008A5406"/>
    <w:rPr>
      <w:b/>
      <w:bCs/>
      <w:sz w:val="20"/>
      <w:szCs w:val="20"/>
    </w:rPr>
  </w:style>
  <w:style w:type="paragraph" w:styleId="BalloonText">
    <w:name w:val="Balloon Text"/>
    <w:basedOn w:val="Normal"/>
    <w:link w:val="BalloonTextChar"/>
    <w:uiPriority w:val="99"/>
    <w:semiHidden/>
    <w:unhideWhenUsed/>
    <w:rsid w:val="008A540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4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 Ennis</dc:creator>
  <cp:lastModifiedBy>Jacob Knaup</cp:lastModifiedBy>
  <cp:revision>2</cp:revision>
  <dcterms:created xsi:type="dcterms:W3CDTF">2018-09-06T04:13:00Z</dcterms:created>
  <dcterms:modified xsi:type="dcterms:W3CDTF">2018-09-06T04:13:00Z</dcterms:modified>
</cp:coreProperties>
</file>